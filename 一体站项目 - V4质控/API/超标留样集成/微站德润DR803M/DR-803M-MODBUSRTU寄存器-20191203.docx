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sz w:val="28"/>
          <w:szCs w:val="28"/>
          <w:vertAlign w:val="baseline"/>
          <w:lang w:eastAsia="zh-CN"/>
        </w:rPr>
      </w:pPr>
      <w:r>
        <w:rPr>
          <w:rFonts w:hint="eastAsia"/>
          <w:sz w:val="28"/>
          <w:szCs w:val="28"/>
          <w:vertAlign w:val="baseline"/>
          <w:lang w:eastAsia="zh-CN"/>
        </w:rPr>
        <w:t>一、</w:t>
      </w:r>
      <w:r>
        <w:rPr>
          <w:rFonts w:hint="eastAsia"/>
          <w:sz w:val="28"/>
          <w:szCs w:val="28"/>
          <w:vertAlign w:val="baseline"/>
          <w:lang w:val="en-US" w:eastAsia="zh-CN"/>
        </w:rPr>
        <w:t>MODBUS RTU协议适用于COM2口，COM2口的参数为：波特率9600，数据位8位，停止位1位，无校验；地址可在采样器的COM2通讯设置中进行设置。</w:t>
      </w:r>
    </w:p>
    <w:p>
      <w:pPr>
        <w:jc w:val="both"/>
        <w:rPr>
          <w:rFonts w:hint="eastAsia"/>
          <w:sz w:val="28"/>
          <w:szCs w:val="28"/>
          <w:vertAlign w:val="baseline"/>
          <w:lang w:eastAsia="zh-CN"/>
        </w:rPr>
      </w:pPr>
      <w:r>
        <w:rPr>
          <w:rFonts w:hint="eastAsia"/>
          <w:sz w:val="28"/>
          <w:szCs w:val="28"/>
          <w:vertAlign w:val="baseline"/>
          <w:lang w:eastAsia="zh-CN"/>
        </w:rPr>
        <w:t>二、寄存器列表</w:t>
      </w:r>
    </w:p>
    <w:tbl>
      <w:tblPr>
        <w:tblStyle w:val="3"/>
        <w:tblW w:w="90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6"/>
        <w:gridCol w:w="2054"/>
        <w:gridCol w:w="858"/>
        <w:gridCol w:w="1238"/>
        <w:gridCol w:w="1650"/>
        <w:gridCol w:w="24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6" w:type="dxa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序号</w:t>
            </w:r>
          </w:p>
        </w:tc>
        <w:tc>
          <w:tcPr>
            <w:tcW w:w="2054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名称</w:t>
            </w:r>
          </w:p>
        </w:tc>
        <w:tc>
          <w:tcPr>
            <w:tcW w:w="858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地址</w:t>
            </w:r>
          </w:p>
        </w:tc>
        <w:tc>
          <w:tcPr>
            <w:tcW w:w="1238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类型</w:t>
            </w: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寄存器数量</w:t>
            </w:r>
          </w:p>
        </w:tc>
        <w:tc>
          <w:tcPr>
            <w:tcW w:w="2425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6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2054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工作模式</w:t>
            </w:r>
          </w:p>
        </w:tc>
        <w:tc>
          <w:tcPr>
            <w:tcW w:w="858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86</w:t>
            </w:r>
          </w:p>
        </w:tc>
        <w:tc>
          <w:tcPr>
            <w:tcW w:w="1238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寄存器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2425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1-定时留样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2-时间等比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3-同步留样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4-外控留样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5-超标留样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6" w:type="dxa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2054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当前瓶位置</w:t>
            </w:r>
          </w:p>
        </w:tc>
        <w:tc>
          <w:tcPr>
            <w:tcW w:w="858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87</w:t>
            </w:r>
          </w:p>
        </w:tc>
        <w:tc>
          <w:tcPr>
            <w:tcW w:w="1238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寄存器</w:t>
            </w: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2425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786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2054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平行样数</w:t>
            </w:r>
          </w:p>
        </w:tc>
        <w:tc>
          <w:tcPr>
            <w:tcW w:w="858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88</w:t>
            </w:r>
          </w:p>
        </w:tc>
        <w:tc>
          <w:tcPr>
            <w:tcW w:w="1238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寄存器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2425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786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2054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留样瓶数</w:t>
            </w:r>
          </w:p>
        </w:tc>
        <w:tc>
          <w:tcPr>
            <w:tcW w:w="858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89</w:t>
            </w:r>
          </w:p>
        </w:tc>
        <w:tc>
          <w:tcPr>
            <w:tcW w:w="1238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寄存器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2425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2" w:hRule="atLeast"/>
        </w:trPr>
        <w:tc>
          <w:tcPr>
            <w:tcW w:w="786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5</w:t>
            </w:r>
          </w:p>
        </w:tc>
        <w:tc>
          <w:tcPr>
            <w:tcW w:w="2054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每瓶留样次数</w:t>
            </w:r>
          </w:p>
        </w:tc>
        <w:tc>
          <w:tcPr>
            <w:tcW w:w="858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90</w:t>
            </w:r>
          </w:p>
        </w:tc>
        <w:tc>
          <w:tcPr>
            <w:tcW w:w="1238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寄存器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2425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2" w:hRule="atLeast"/>
        </w:trPr>
        <w:tc>
          <w:tcPr>
            <w:tcW w:w="786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6</w:t>
            </w:r>
          </w:p>
        </w:tc>
        <w:tc>
          <w:tcPr>
            <w:tcW w:w="2054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每次留样量</w:t>
            </w:r>
          </w:p>
        </w:tc>
        <w:tc>
          <w:tcPr>
            <w:tcW w:w="858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91</w:t>
            </w:r>
          </w:p>
        </w:tc>
        <w:tc>
          <w:tcPr>
            <w:tcW w:w="1238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寄存器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2425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2" w:hRule="atLeast"/>
        </w:trPr>
        <w:tc>
          <w:tcPr>
            <w:tcW w:w="786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7</w:t>
            </w:r>
          </w:p>
        </w:tc>
        <w:tc>
          <w:tcPr>
            <w:tcW w:w="2054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当前进程</w:t>
            </w:r>
          </w:p>
        </w:tc>
        <w:tc>
          <w:tcPr>
            <w:tcW w:w="858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111</w:t>
            </w:r>
          </w:p>
        </w:tc>
        <w:tc>
          <w:tcPr>
            <w:tcW w:w="1238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寄存器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2425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0-停止中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1-启动延时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2-外置泵延时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3-管路润洗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4-管存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5-留样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6-出水管路排空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7-采水管路排空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12-瓶位调整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13-待机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2" w:hRule="atLeast"/>
        </w:trPr>
        <w:tc>
          <w:tcPr>
            <w:tcW w:w="786" w:type="dxa"/>
          </w:tcPr>
          <w:p>
            <w:pPr>
              <w:jc w:val="center"/>
              <w:rPr>
                <w:rFonts w:hint="eastAsia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vertAlign w:val="baseline"/>
                <w:lang w:val="en-US" w:eastAsia="zh-CN"/>
              </w:rPr>
              <w:t>8</w:t>
            </w:r>
          </w:p>
        </w:tc>
        <w:tc>
          <w:tcPr>
            <w:tcW w:w="2054" w:type="dxa"/>
          </w:tcPr>
          <w:p>
            <w:pPr>
              <w:rPr>
                <w:rFonts w:hint="eastAsia"/>
                <w:color w:val="auto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vertAlign w:val="baseline"/>
                <w:lang w:eastAsia="zh-CN"/>
              </w:rPr>
              <w:t>当前瓶已留次数</w:t>
            </w:r>
          </w:p>
        </w:tc>
        <w:tc>
          <w:tcPr>
            <w:tcW w:w="858" w:type="dxa"/>
          </w:tcPr>
          <w:p>
            <w:pPr>
              <w:rPr>
                <w:rFonts w:hint="eastAsia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vertAlign w:val="baseline"/>
                <w:lang w:val="en-US" w:eastAsia="zh-CN"/>
              </w:rPr>
              <w:t>115</w:t>
            </w:r>
          </w:p>
        </w:tc>
        <w:tc>
          <w:tcPr>
            <w:tcW w:w="1238" w:type="dxa"/>
          </w:tcPr>
          <w:p>
            <w:pPr>
              <w:rPr>
                <w:rFonts w:hint="eastAsia"/>
                <w:color w:val="auto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vertAlign w:val="baseline"/>
                <w:lang w:eastAsia="zh-CN"/>
              </w:rPr>
              <w:t>寄存器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2425" w:type="dxa"/>
          </w:tcPr>
          <w:p>
            <w:pPr>
              <w:rPr>
                <w:rFonts w:hint="eastAsia"/>
                <w:color w:val="auto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2" w:hRule="atLeast"/>
        </w:trPr>
        <w:tc>
          <w:tcPr>
            <w:tcW w:w="786" w:type="dxa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9</w:t>
            </w:r>
          </w:p>
        </w:tc>
        <w:tc>
          <w:tcPr>
            <w:tcW w:w="2054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采样器状态</w:t>
            </w:r>
          </w:p>
        </w:tc>
        <w:tc>
          <w:tcPr>
            <w:tcW w:w="858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0x00</w:t>
            </w:r>
          </w:p>
        </w:tc>
        <w:tc>
          <w:tcPr>
            <w:tcW w:w="1238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寄存器</w:t>
            </w: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2425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可读可写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0-停止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1-运行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2-系统初始化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3-系统初始化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4-初始化失败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786" w:type="dxa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yellow"/>
                <w:vertAlign w:val="baseline"/>
                <w:lang w:val="en-US" w:eastAsia="zh-CN"/>
              </w:rPr>
              <w:t>10</w:t>
            </w:r>
          </w:p>
        </w:tc>
        <w:tc>
          <w:tcPr>
            <w:tcW w:w="2054" w:type="dxa"/>
          </w:tcPr>
          <w:p>
            <w:pPr>
              <w:rPr>
                <w:rFonts w:hint="eastAsia" w:eastAsiaTheme="minorEastAsia"/>
                <w:sz w:val="28"/>
                <w:szCs w:val="28"/>
                <w:highlight w:val="yellow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highlight w:val="yellow"/>
                <w:vertAlign w:val="baseline"/>
                <w:lang w:eastAsia="zh-CN"/>
              </w:rPr>
              <w:t>启动外控采样</w:t>
            </w:r>
          </w:p>
        </w:tc>
        <w:tc>
          <w:tcPr>
            <w:tcW w:w="858" w:type="dxa"/>
          </w:tcPr>
          <w:p>
            <w:pPr>
              <w:rPr>
                <w:rFonts w:hint="eastAsia" w:eastAsiaTheme="minorEastAsia"/>
                <w:sz w:val="28"/>
                <w:szCs w:val="28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yellow"/>
                <w:vertAlign w:val="baseline"/>
                <w:lang w:val="en-US" w:eastAsia="zh-CN"/>
              </w:rPr>
              <w:t>45</w:t>
            </w:r>
          </w:p>
        </w:tc>
        <w:tc>
          <w:tcPr>
            <w:tcW w:w="1238" w:type="dxa"/>
          </w:tcPr>
          <w:p>
            <w:pPr>
              <w:rPr>
                <w:rFonts w:hint="eastAsia" w:eastAsiaTheme="minorEastAsia"/>
                <w:sz w:val="28"/>
                <w:szCs w:val="28"/>
                <w:highlight w:val="yellow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highlight w:val="yellow"/>
                <w:vertAlign w:val="baseline"/>
                <w:lang w:eastAsia="zh-CN"/>
              </w:rPr>
              <w:t>线圈</w:t>
            </w:r>
          </w:p>
        </w:tc>
        <w:tc>
          <w:tcPr>
            <w:tcW w:w="1650" w:type="dxa"/>
          </w:tcPr>
          <w:p>
            <w:pPr>
              <w:rPr>
                <w:sz w:val="28"/>
                <w:szCs w:val="28"/>
                <w:highlight w:val="yellow"/>
                <w:vertAlign w:val="baseline"/>
              </w:rPr>
            </w:pPr>
          </w:p>
        </w:tc>
        <w:tc>
          <w:tcPr>
            <w:tcW w:w="2425" w:type="dxa"/>
          </w:tcPr>
          <w:p>
            <w:pPr>
              <w:rPr>
                <w:rFonts w:hint="default" w:eastAsiaTheme="minorEastAsia"/>
                <w:sz w:val="28"/>
                <w:szCs w:val="28"/>
                <w:highlight w:val="yellow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786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11</w:t>
            </w:r>
          </w:p>
        </w:tc>
        <w:tc>
          <w:tcPr>
            <w:tcW w:w="2054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启动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同步采样</w:t>
            </w:r>
          </w:p>
        </w:tc>
        <w:tc>
          <w:tcPr>
            <w:tcW w:w="858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46</w:t>
            </w:r>
          </w:p>
        </w:tc>
        <w:tc>
          <w:tcPr>
            <w:tcW w:w="1238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线圈</w:t>
            </w:r>
          </w:p>
        </w:tc>
        <w:tc>
          <w:tcPr>
            <w:tcW w:w="1650" w:type="dxa"/>
          </w:tcPr>
          <w:p>
            <w:pPr>
              <w:rPr>
                <w:sz w:val="28"/>
                <w:szCs w:val="28"/>
                <w:vertAlign w:val="baseline"/>
              </w:rPr>
            </w:pPr>
          </w:p>
        </w:tc>
        <w:tc>
          <w:tcPr>
            <w:tcW w:w="2425" w:type="dxa"/>
          </w:tcPr>
          <w:p>
            <w:pPr>
              <w:rPr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786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12</w:t>
            </w:r>
          </w:p>
        </w:tc>
        <w:tc>
          <w:tcPr>
            <w:tcW w:w="2054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超标留样超标信号</w:t>
            </w:r>
          </w:p>
        </w:tc>
        <w:tc>
          <w:tcPr>
            <w:tcW w:w="858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47</w:t>
            </w:r>
          </w:p>
        </w:tc>
        <w:tc>
          <w:tcPr>
            <w:tcW w:w="1238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线圈</w:t>
            </w:r>
          </w:p>
        </w:tc>
        <w:tc>
          <w:tcPr>
            <w:tcW w:w="1650" w:type="dxa"/>
          </w:tcPr>
          <w:p>
            <w:pPr>
              <w:rPr>
                <w:sz w:val="28"/>
                <w:szCs w:val="28"/>
                <w:vertAlign w:val="baseline"/>
              </w:rPr>
            </w:pPr>
          </w:p>
        </w:tc>
        <w:tc>
          <w:tcPr>
            <w:tcW w:w="2425" w:type="dxa"/>
          </w:tcPr>
          <w:p>
            <w:pPr>
              <w:rPr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786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13</w:t>
            </w:r>
          </w:p>
        </w:tc>
        <w:tc>
          <w:tcPr>
            <w:tcW w:w="2054" w:type="dxa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立即留样（远程留样）</w:t>
            </w:r>
          </w:p>
        </w:tc>
        <w:tc>
          <w:tcPr>
            <w:tcW w:w="858" w:type="dxa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48</w:t>
            </w:r>
          </w:p>
        </w:tc>
        <w:tc>
          <w:tcPr>
            <w:tcW w:w="1238" w:type="dxa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线圈</w:t>
            </w:r>
          </w:p>
        </w:tc>
        <w:tc>
          <w:tcPr>
            <w:tcW w:w="1650" w:type="dxa"/>
          </w:tcPr>
          <w:p>
            <w:pPr>
              <w:rPr>
                <w:sz w:val="28"/>
                <w:szCs w:val="28"/>
                <w:vertAlign w:val="baseline"/>
              </w:rPr>
            </w:pPr>
          </w:p>
        </w:tc>
        <w:tc>
          <w:tcPr>
            <w:tcW w:w="2425" w:type="dxa"/>
          </w:tcPr>
          <w:p>
            <w:pPr>
              <w:rPr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786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14</w:t>
            </w:r>
          </w:p>
        </w:tc>
        <w:tc>
          <w:tcPr>
            <w:tcW w:w="2054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系统时间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-年</w:t>
            </w:r>
          </w:p>
        </w:tc>
        <w:tc>
          <w:tcPr>
            <w:tcW w:w="858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1238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寄存器</w:t>
            </w: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2425" w:type="dxa"/>
          </w:tcPr>
          <w:p>
            <w:pPr>
              <w:rPr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786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15</w:t>
            </w:r>
          </w:p>
        </w:tc>
        <w:tc>
          <w:tcPr>
            <w:tcW w:w="2054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系统时间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-月</w:t>
            </w:r>
          </w:p>
        </w:tc>
        <w:tc>
          <w:tcPr>
            <w:tcW w:w="858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1238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寄存器</w:t>
            </w: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2425" w:type="dxa"/>
          </w:tcPr>
          <w:p>
            <w:pPr>
              <w:rPr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786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16</w:t>
            </w:r>
          </w:p>
        </w:tc>
        <w:tc>
          <w:tcPr>
            <w:tcW w:w="2054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系统时间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-日</w:t>
            </w:r>
          </w:p>
        </w:tc>
        <w:tc>
          <w:tcPr>
            <w:tcW w:w="858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1238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寄存器</w:t>
            </w: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2425" w:type="dxa"/>
          </w:tcPr>
          <w:p>
            <w:pPr>
              <w:rPr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786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17</w:t>
            </w:r>
          </w:p>
        </w:tc>
        <w:tc>
          <w:tcPr>
            <w:tcW w:w="2054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系统时间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-时</w:t>
            </w:r>
          </w:p>
        </w:tc>
        <w:tc>
          <w:tcPr>
            <w:tcW w:w="858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1238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寄存器</w:t>
            </w: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2425" w:type="dxa"/>
          </w:tcPr>
          <w:p>
            <w:pPr>
              <w:rPr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786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18</w:t>
            </w:r>
          </w:p>
        </w:tc>
        <w:tc>
          <w:tcPr>
            <w:tcW w:w="2054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系统时间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-分</w:t>
            </w:r>
          </w:p>
        </w:tc>
        <w:tc>
          <w:tcPr>
            <w:tcW w:w="858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5</w:t>
            </w:r>
          </w:p>
        </w:tc>
        <w:tc>
          <w:tcPr>
            <w:tcW w:w="1238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寄存器</w:t>
            </w: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2425" w:type="dxa"/>
          </w:tcPr>
          <w:p>
            <w:pPr>
              <w:rPr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786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19</w:t>
            </w:r>
          </w:p>
        </w:tc>
        <w:tc>
          <w:tcPr>
            <w:tcW w:w="2054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系统时间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-秒</w:t>
            </w:r>
          </w:p>
        </w:tc>
        <w:tc>
          <w:tcPr>
            <w:tcW w:w="858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6</w:t>
            </w:r>
          </w:p>
        </w:tc>
        <w:tc>
          <w:tcPr>
            <w:tcW w:w="1238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寄存器</w:t>
            </w: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2425" w:type="dxa"/>
          </w:tcPr>
          <w:p>
            <w:pPr>
              <w:rPr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786" w:type="dxa"/>
          </w:tcPr>
          <w:p>
            <w:pPr>
              <w:jc w:val="center"/>
              <w:rPr>
                <w:rFonts w:hint="default"/>
                <w:sz w:val="28"/>
                <w:szCs w:val="28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yellow"/>
                <w:vertAlign w:val="baseline"/>
                <w:lang w:val="en-US" w:eastAsia="zh-CN"/>
              </w:rPr>
              <w:t>20</w:t>
            </w:r>
          </w:p>
        </w:tc>
        <w:tc>
          <w:tcPr>
            <w:tcW w:w="2054" w:type="dxa"/>
          </w:tcPr>
          <w:p>
            <w:pPr>
              <w:rPr>
                <w:rFonts w:hint="eastAsia"/>
                <w:sz w:val="28"/>
                <w:szCs w:val="28"/>
                <w:highlight w:val="yellow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highlight w:val="yellow"/>
                <w:vertAlign w:val="baseline"/>
                <w:lang w:eastAsia="zh-CN"/>
              </w:rPr>
              <w:t>本轮次留样是否结束</w:t>
            </w:r>
          </w:p>
        </w:tc>
        <w:tc>
          <w:tcPr>
            <w:tcW w:w="858" w:type="dxa"/>
          </w:tcPr>
          <w:p>
            <w:pPr>
              <w:rPr>
                <w:rFonts w:hint="default"/>
                <w:sz w:val="28"/>
                <w:szCs w:val="28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yellow"/>
                <w:vertAlign w:val="baseline"/>
                <w:lang w:val="en-US" w:eastAsia="zh-CN"/>
              </w:rPr>
              <w:t>32</w:t>
            </w:r>
          </w:p>
        </w:tc>
        <w:tc>
          <w:tcPr>
            <w:tcW w:w="1238" w:type="dxa"/>
          </w:tcPr>
          <w:p>
            <w:pPr>
              <w:rPr>
                <w:rFonts w:hint="eastAsia" w:eastAsiaTheme="minorEastAsia"/>
                <w:sz w:val="28"/>
                <w:szCs w:val="28"/>
                <w:highlight w:val="yellow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highlight w:val="yellow"/>
                <w:vertAlign w:val="baseline"/>
                <w:lang w:eastAsia="zh-CN"/>
              </w:rPr>
              <w:t>线圈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sz w:val="28"/>
                <w:szCs w:val="28"/>
                <w:highlight w:val="yellow"/>
                <w:vertAlign w:val="baseline"/>
                <w:lang w:val="en-US" w:eastAsia="zh-CN"/>
              </w:rPr>
            </w:pPr>
          </w:p>
        </w:tc>
        <w:tc>
          <w:tcPr>
            <w:tcW w:w="2425" w:type="dxa"/>
          </w:tcPr>
          <w:p>
            <w:pPr>
              <w:numPr>
                <w:ilvl w:val="0"/>
                <w:numId w:val="1"/>
              </w:numPr>
              <w:rPr>
                <w:rFonts w:hint="eastAsia"/>
                <w:sz w:val="28"/>
                <w:szCs w:val="28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yellow"/>
                <w:vertAlign w:val="baseline"/>
                <w:lang w:val="en-US" w:eastAsia="zh-CN"/>
              </w:rPr>
              <w:t>结束</w:t>
            </w:r>
          </w:p>
          <w:p>
            <w:pPr>
              <w:numPr>
                <w:ilvl w:val="-1"/>
                <w:numId w:val="0"/>
              </w:numPr>
              <w:rPr>
                <w:rFonts w:hint="default"/>
                <w:sz w:val="28"/>
                <w:szCs w:val="28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yellow"/>
                <w:vertAlign w:val="baseline"/>
                <w:lang w:val="en-US" w:eastAsia="zh-CN"/>
              </w:rPr>
              <w:t>0-未结束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  <w:ins w:id="0" w:author="user" w:date="2022-08-10T17:17:37Z"/>
        </w:trPr>
        <w:tc>
          <w:tcPr>
            <w:tcW w:w="786" w:type="dxa"/>
          </w:tcPr>
          <w:p>
            <w:pPr>
              <w:jc w:val="center"/>
              <w:rPr>
                <w:ins w:id="1" w:author="user" w:date="2022-08-10T17:17:37Z"/>
                <w:rFonts w:hint="default"/>
                <w:sz w:val="28"/>
                <w:szCs w:val="28"/>
                <w:highlight w:val="yellow"/>
                <w:vertAlign w:val="baseline"/>
                <w:lang w:val="en-US" w:eastAsia="zh-CN"/>
              </w:rPr>
            </w:pPr>
            <w:ins w:id="2" w:author="user" w:date="2022-08-10T17:21:38Z">
              <w:r>
                <w:rPr>
                  <w:rFonts w:hint="eastAsia"/>
                  <w:sz w:val="28"/>
                  <w:szCs w:val="28"/>
                  <w:highlight w:val="yellow"/>
                  <w:vertAlign w:val="baseline"/>
                  <w:lang w:val="en-US" w:eastAsia="zh-CN"/>
                </w:rPr>
                <w:t>21</w:t>
              </w:r>
            </w:ins>
          </w:p>
        </w:tc>
        <w:tc>
          <w:tcPr>
            <w:tcW w:w="2054" w:type="dxa"/>
          </w:tcPr>
          <w:p>
            <w:pPr>
              <w:rPr>
                <w:ins w:id="3" w:author="user" w:date="2022-08-10T17:17:37Z"/>
                <w:rFonts w:hint="eastAsia" w:eastAsiaTheme="minorEastAsia"/>
                <w:sz w:val="28"/>
                <w:szCs w:val="28"/>
                <w:highlight w:val="yellow"/>
                <w:vertAlign w:val="baseline"/>
                <w:lang w:val="en-US" w:eastAsia="zh-CN"/>
              </w:rPr>
            </w:pPr>
            <w:ins w:id="4" w:author="user" w:date="2022-08-10T17:21:52Z">
              <w:r>
                <w:rPr>
                  <w:rFonts w:hint="eastAsia"/>
                  <w:sz w:val="28"/>
                  <w:szCs w:val="28"/>
                  <w:highlight w:val="yellow"/>
                  <w:vertAlign w:val="baseline"/>
                  <w:lang w:val="en-US" w:eastAsia="zh-CN"/>
                </w:rPr>
                <w:t>留</w:t>
              </w:r>
            </w:ins>
            <w:ins w:id="5" w:author="user" w:date="2022-08-10T17:21:53Z">
              <w:r>
                <w:rPr>
                  <w:rFonts w:hint="eastAsia"/>
                  <w:sz w:val="28"/>
                  <w:szCs w:val="28"/>
                  <w:highlight w:val="yellow"/>
                  <w:vertAlign w:val="baseline"/>
                  <w:lang w:val="en-US" w:eastAsia="zh-CN"/>
                </w:rPr>
                <w:t>样</w:t>
              </w:r>
            </w:ins>
            <w:ins w:id="6" w:author="user" w:date="2022-08-10T17:21:54Z">
              <w:r>
                <w:rPr>
                  <w:rFonts w:hint="eastAsia"/>
                  <w:sz w:val="28"/>
                  <w:szCs w:val="28"/>
                  <w:highlight w:val="yellow"/>
                  <w:vertAlign w:val="baseline"/>
                  <w:lang w:val="en-US" w:eastAsia="zh-CN"/>
                </w:rPr>
                <w:t>记录</w:t>
              </w:r>
            </w:ins>
            <w:ins w:id="7" w:author="user" w:date="2022-08-10T17:21:56Z">
              <w:r>
                <w:rPr>
                  <w:rFonts w:hint="eastAsia"/>
                  <w:sz w:val="28"/>
                  <w:szCs w:val="28"/>
                  <w:highlight w:val="yellow"/>
                  <w:vertAlign w:val="baseline"/>
                  <w:lang w:val="en-US" w:eastAsia="zh-CN"/>
                </w:rPr>
                <w:t>-</w:t>
              </w:r>
            </w:ins>
            <w:ins w:id="8" w:author="user" w:date="2022-08-10T17:21:57Z">
              <w:r>
                <w:rPr>
                  <w:rFonts w:hint="eastAsia"/>
                  <w:sz w:val="28"/>
                  <w:szCs w:val="28"/>
                  <w:highlight w:val="yellow"/>
                  <w:vertAlign w:val="baseline"/>
                  <w:lang w:val="en-US" w:eastAsia="zh-CN"/>
                </w:rPr>
                <w:t>留</w:t>
              </w:r>
            </w:ins>
            <w:ins w:id="9" w:author="user" w:date="2022-08-10T17:21:58Z">
              <w:r>
                <w:rPr>
                  <w:rFonts w:hint="eastAsia"/>
                  <w:sz w:val="28"/>
                  <w:szCs w:val="28"/>
                  <w:highlight w:val="yellow"/>
                  <w:vertAlign w:val="baseline"/>
                  <w:lang w:val="en-US" w:eastAsia="zh-CN"/>
                </w:rPr>
                <w:t>样</w:t>
              </w:r>
            </w:ins>
            <w:ins w:id="10" w:author="user" w:date="2022-08-10T17:21:59Z">
              <w:r>
                <w:rPr>
                  <w:rFonts w:hint="eastAsia"/>
                  <w:sz w:val="28"/>
                  <w:szCs w:val="28"/>
                  <w:highlight w:val="yellow"/>
                  <w:vertAlign w:val="baseline"/>
                  <w:lang w:val="en-US" w:eastAsia="zh-CN"/>
                </w:rPr>
                <w:t>结果</w:t>
              </w:r>
            </w:ins>
            <w:bookmarkStart w:id="0" w:name="_GoBack"/>
            <w:bookmarkEnd w:id="0"/>
          </w:p>
        </w:tc>
        <w:tc>
          <w:tcPr>
            <w:tcW w:w="858" w:type="dxa"/>
          </w:tcPr>
          <w:p>
            <w:pPr>
              <w:rPr>
                <w:ins w:id="11" w:author="user" w:date="2022-08-10T17:17:37Z"/>
                <w:rFonts w:hint="default"/>
                <w:sz w:val="28"/>
                <w:szCs w:val="28"/>
                <w:highlight w:val="yellow"/>
                <w:vertAlign w:val="baseline"/>
                <w:lang w:val="en-US" w:eastAsia="zh-CN"/>
              </w:rPr>
            </w:pPr>
            <w:ins w:id="12" w:author="user" w:date="2022-08-10T17:20:09Z">
              <w:r>
                <w:rPr>
                  <w:rFonts w:hint="eastAsia"/>
                  <w:sz w:val="28"/>
                  <w:szCs w:val="28"/>
                  <w:highlight w:val="yellow"/>
                  <w:vertAlign w:val="baseline"/>
                  <w:lang w:val="en-US" w:eastAsia="zh-CN"/>
                </w:rPr>
                <w:t>5</w:t>
              </w:r>
            </w:ins>
            <w:ins w:id="13" w:author="user" w:date="2022-08-10T17:20:10Z">
              <w:r>
                <w:rPr>
                  <w:rFonts w:hint="eastAsia"/>
                  <w:sz w:val="28"/>
                  <w:szCs w:val="28"/>
                  <w:highlight w:val="yellow"/>
                  <w:vertAlign w:val="baseline"/>
                  <w:lang w:val="en-US" w:eastAsia="zh-CN"/>
                </w:rPr>
                <w:t>8</w:t>
              </w:r>
            </w:ins>
          </w:p>
        </w:tc>
        <w:tc>
          <w:tcPr>
            <w:tcW w:w="1238" w:type="dxa"/>
          </w:tcPr>
          <w:p>
            <w:pPr>
              <w:rPr>
                <w:ins w:id="14" w:author="user" w:date="2022-08-10T17:17:37Z"/>
                <w:rFonts w:hint="eastAsia" w:eastAsiaTheme="minorEastAsia"/>
                <w:sz w:val="28"/>
                <w:szCs w:val="28"/>
                <w:highlight w:val="yellow"/>
                <w:vertAlign w:val="baseline"/>
                <w:lang w:eastAsia="zh-CN"/>
              </w:rPr>
            </w:pPr>
            <w:ins w:id="15" w:author="user" w:date="2022-08-10T17:20:24Z">
              <w:r>
                <w:rPr>
                  <w:rFonts w:hint="eastAsia"/>
                  <w:sz w:val="28"/>
                  <w:szCs w:val="28"/>
                  <w:highlight w:val="yellow"/>
                  <w:vertAlign w:val="baseline"/>
                  <w:lang w:eastAsia="zh-CN"/>
                </w:rPr>
                <w:t>寄</w:t>
              </w:r>
            </w:ins>
            <w:ins w:id="16" w:author="user" w:date="2022-08-10T17:20:25Z">
              <w:r>
                <w:rPr>
                  <w:rFonts w:hint="eastAsia"/>
                  <w:sz w:val="28"/>
                  <w:szCs w:val="28"/>
                  <w:highlight w:val="yellow"/>
                  <w:vertAlign w:val="baseline"/>
                  <w:lang w:eastAsia="zh-CN"/>
                </w:rPr>
                <w:t>存</w:t>
              </w:r>
            </w:ins>
            <w:ins w:id="17" w:author="user" w:date="2022-08-10T17:20:26Z">
              <w:r>
                <w:rPr>
                  <w:rFonts w:hint="eastAsia"/>
                  <w:sz w:val="28"/>
                  <w:szCs w:val="28"/>
                  <w:highlight w:val="yellow"/>
                  <w:vertAlign w:val="baseline"/>
                  <w:lang w:eastAsia="zh-CN"/>
                </w:rPr>
                <w:t>器</w:t>
              </w:r>
            </w:ins>
          </w:p>
        </w:tc>
        <w:tc>
          <w:tcPr>
            <w:tcW w:w="1650" w:type="dxa"/>
          </w:tcPr>
          <w:p>
            <w:pPr>
              <w:rPr>
                <w:ins w:id="18" w:author="user" w:date="2022-08-10T17:17:37Z"/>
                <w:rFonts w:hint="default"/>
                <w:sz w:val="28"/>
                <w:szCs w:val="28"/>
                <w:highlight w:val="yellow"/>
                <w:vertAlign w:val="baseline"/>
                <w:lang w:val="en-US" w:eastAsia="zh-CN"/>
              </w:rPr>
            </w:pPr>
            <w:ins w:id="19" w:author="user" w:date="2022-08-10T17:20:28Z">
              <w:r>
                <w:rPr>
                  <w:rFonts w:hint="eastAsia"/>
                  <w:sz w:val="28"/>
                  <w:szCs w:val="28"/>
                  <w:highlight w:val="yellow"/>
                  <w:vertAlign w:val="baseline"/>
                  <w:lang w:val="en-US" w:eastAsia="zh-CN"/>
                </w:rPr>
                <w:t>1</w:t>
              </w:r>
            </w:ins>
          </w:p>
        </w:tc>
        <w:tc>
          <w:tcPr>
            <w:tcW w:w="2425" w:type="dxa"/>
          </w:tcPr>
          <w:p>
            <w:pPr>
              <w:numPr>
                <w:ilvl w:val="0"/>
                <w:numId w:val="2"/>
                <w:ins w:id="21" w:author="user" w:date="2022-08-10T17:21:22Z"/>
              </w:numPr>
              <w:rPr>
                <w:ins w:id="22" w:author="user" w:date="2022-08-10T17:21:22Z"/>
                <w:rFonts w:hint="eastAsia"/>
                <w:sz w:val="28"/>
                <w:szCs w:val="28"/>
                <w:highlight w:val="yellow"/>
                <w:vertAlign w:val="baseline"/>
                <w:lang w:val="en-US" w:eastAsia="zh-CN"/>
              </w:rPr>
              <w:pPrChange w:id="20" w:author="user" w:date="2022-08-10T17:21:22Z">
                <w:pPr>
                  <w:numPr>
                    <w:ilvl w:val="-1"/>
                    <w:numId w:val="0"/>
                  </w:numPr>
                </w:pPr>
              </w:pPrChange>
            </w:pPr>
            <w:ins w:id="23" w:author="user" w:date="2022-08-10T17:21:21Z">
              <w:r>
                <w:rPr>
                  <w:rFonts w:hint="eastAsia"/>
                  <w:sz w:val="28"/>
                  <w:szCs w:val="28"/>
                  <w:highlight w:val="yellow"/>
                  <w:vertAlign w:val="baseline"/>
                  <w:lang w:val="en-US" w:eastAsia="zh-CN"/>
                </w:rPr>
                <w:t>成功</w:t>
              </w:r>
            </w:ins>
          </w:p>
          <w:p>
            <w:pPr>
              <w:numPr>
                <w:ilvl w:val="-1"/>
                <w:numId w:val="0"/>
              </w:numPr>
              <w:rPr>
                <w:ins w:id="25" w:author="user" w:date="2022-08-10T17:17:37Z"/>
                <w:rFonts w:hint="eastAsia" w:eastAsiaTheme="minorEastAsia"/>
                <w:sz w:val="28"/>
                <w:szCs w:val="28"/>
                <w:highlight w:val="yellow"/>
                <w:vertAlign w:val="baseline"/>
                <w:lang w:val="en-US" w:eastAsia="zh-CN"/>
              </w:rPr>
              <w:pPrChange w:id="24" w:author="user" w:date="2022-08-10T17:21:25Z">
                <w:pPr>
                  <w:numPr>
                    <w:ilvl w:val="-1"/>
                    <w:numId w:val="0"/>
                  </w:numPr>
                </w:pPr>
              </w:pPrChange>
            </w:pPr>
            <w:ins w:id="26" w:author="user" w:date="2022-08-10T17:21:26Z">
              <w:r>
                <w:rPr>
                  <w:rFonts w:hint="eastAsia"/>
                  <w:sz w:val="28"/>
                  <w:szCs w:val="28"/>
                  <w:highlight w:val="yellow"/>
                  <w:vertAlign w:val="baseline"/>
                  <w:lang w:val="en-US" w:eastAsia="zh-CN"/>
                </w:rPr>
                <w:t>0</w:t>
              </w:r>
            </w:ins>
            <w:ins w:id="27" w:author="user" w:date="2022-08-10T17:21:27Z">
              <w:r>
                <w:rPr>
                  <w:rFonts w:hint="eastAsia"/>
                  <w:sz w:val="28"/>
                  <w:szCs w:val="28"/>
                  <w:highlight w:val="yellow"/>
                  <w:vertAlign w:val="baseline"/>
                  <w:lang w:val="en-US" w:eastAsia="zh-CN"/>
                </w:rPr>
                <w:t>-</w:t>
              </w:r>
            </w:ins>
            <w:ins w:id="28" w:author="user" w:date="2022-08-10T17:21:29Z">
              <w:r>
                <w:rPr>
                  <w:rFonts w:hint="eastAsia"/>
                  <w:sz w:val="28"/>
                  <w:szCs w:val="28"/>
                  <w:highlight w:val="yellow"/>
                  <w:vertAlign w:val="baseline"/>
                  <w:lang w:val="en-US" w:eastAsia="zh-CN"/>
                </w:rPr>
                <w:t>失败</w:t>
              </w:r>
            </w:ins>
          </w:p>
        </w:tc>
      </w:tr>
    </w:tbl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注：寄存器中，除“采样器状态”寄存器在运行或停止状态下均可读写外，其它寄存器只在停止状态下可读可写，在运行状态下只可读，不可写。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例：</w:t>
      </w:r>
    </w:p>
    <w:p>
      <w:pPr>
        <w:numPr>
          <w:ilvl w:val="0"/>
          <w:numId w:val="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读取当前瓶位置：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发送：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>020300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57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>0001</w:t>
      </w:r>
      <w:r>
        <w:rPr>
          <w:rFonts w:hint="eastAsia" w:ascii="宋体" w:hAnsi="宋体" w:eastAsia="宋体" w:cs="宋体"/>
          <w:color w:val="008000"/>
          <w:sz w:val="28"/>
          <w:szCs w:val="28"/>
          <w:lang w:val="en-US" w:eastAsia="zh-CN"/>
        </w:rPr>
        <w:t>35</w:t>
      </w:r>
      <w:r>
        <w:rPr>
          <w:rFonts w:hint="eastAsia" w:ascii="宋体" w:hAnsi="宋体" w:eastAsia="宋体" w:cs="宋体"/>
          <w:color w:val="008000"/>
          <w:sz w:val="28"/>
          <w:szCs w:val="28"/>
          <w:lang w:val="zh-CN"/>
        </w:rPr>
        <w:t>E9</w:t>
      </w:r>
    </w:p>
    <w:p>
      <w:pPr>
        <w:numPr>
          <w:ilvl w:val="0"/>
          <w:numId w:val="0"/>
        </w:numPr>
        <w:rPr>
          <w:rFonts w:hint="eastAsia" w:ascii="Fixedsys" w:hAnsi="Fixedsys" w:eastAsia="Fixedsys"/>
          <w:color w:val="0000FF"/>
          <w:sz w:val="28"/>
          <w:szCs w:val="28"/>
          <w:lang w:val="zh-CN"/>
        </w:rPr>
      </w:pPr>
      <w:r>
        <w:rPr>
          <w:rFonts w:hint="eastAsia"/>
          <w:sz w:val="28"/>
          <w:szCs w:val="28"/>
          <w:lang w:val="en-US" w:eastAsia="zh-CN"/>
        </w:rPr>
        <w:t>返回：</w:t>
      </w:r>
      <w:r>
        <w:rPr>
          <w:rFonts w:hint="eastAsia" w:asciiTheme="minorEastAsia" w:hAnsiTheme="minorEastAsia" w:eastAsiaTheme="minorEastAsia" w:cstheme="minorEastAsia"/>
          <w:color w:val="0000FF"/>
          <w:sz w:val="28"/>
          <w:szCs w:val="28"/>
          <w:lang w:val="zh-CN"/>
        </w:rPr>
        <w:t>02 03 02 00 01 3D 84</w:t>
      </w:r>
    </w:p>
    <w:p>
      <w:pPr>
        <w:numPr>
          <w:ilvl w:val="0"/>
          <w:numId w:val="0"/>
        </w:numPr>
        <w:rPr>
          <w:rFonts w:hint="eastAsia" w:ascii="Fixedsys" w:hAnsi="Fixedsys" w:eastAsia="Fixedsys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Fixedsys" w:hAnsi="Fixedsys" w:eastAsia="Fixedsys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>当前瓶号为</w:t>
      </w:r>
      <w:r>
        <w:rPr>
          <w:rFonts w:hint="eastAsia" w:ascii="Fixedsys" w:hAnsi="Fixedsys" w:eastAsia="Fixedsys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1号瓶</w:t>
      </w:r>
    </w:p>
    <w:p>
      <w:pPr>
        <w:numPr>
          <w:ilvl w:val="0"/>
          <w:numId w:val="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启动外控采样：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发送：0205002DFF001C00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00FF"/>
          <w:sz w:val="28"/>
          <w:szCs w:val="28"/>
          <w:lang w:val="zh-CN"/>
        </w:rPr>
      </w:pPr>
      <w:r>
        <w:rPr>
          <w:rFonts w:hint="eastAsia"/>
          <w:sz w:val="28"/>
          <w:szCs w:val="28"/>
          <w:lang w:val="en-US" w:eastAsia="zh-CN"/>
        </w:rPr>
        <w:t>返回：</w:t>
      </w:r>
      <w:r>
        <w:rPr>
          <w:rFonts w:hint="eastAsia" w:asciiTheme="minorEastAsia" w:hAnsiTheme="minorEastAsia" w:eastAsiaTheme="minorEastAsia" w:cstheme="minorEastAsia"/>
          <w:color w:val="0000FF"/>
          <w:sz w:val="28"/>
          <w:szCs w:val="28"/>
          <w:lang w:val="zh-CN"/>
        </w:rPr>
        <w:t xml:space="preserve">02 05 00 </w:t>
      </w: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>2D</w:t>
      </w:r>
      <w:r>
        <w:rPr>
          <w:rFonts w:hint="eastAsia" w:asciiTheme="minorEastAsia" w:hAnsiTheme="minorEastAsia" w:eastAsiaTheme="minorEastAsia" w:cstheme="minorEastAsia"/>
          <w:color w:val="0000FF"/>
          <w:sz w:val="28"/>
          <w:szCs w:val="28"/>
          <w:lang w:val="zh-CN"/>
        </w:rPr>
        <w:t xml:space="preserve"> FF 00 </w:t>
      </w: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>1C 00</w:t>
      </w:r>
    </w:p>
    <w:p>
      <w:pPr>
        <w:numPr>
          <w:ilvl w:val="0"/>
          <w:numId w:val="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读取采样器状态：</w:t>
      </w:r>
    </w:p>
    <w:p>
      <w:pPr>
        <w:numPr>
          <w:ilvl w:val="0"/>
          <w:numId w:val="0"/>
        </w:numPr>
        <w:rPr>
          <w:rFonts w:hint="eastAsia" w:ascii="Fixedsys" w:hAnsi="Fixedsys" w:eastAsia="Fixedsys"/>
          <w:color w:val="008000"/>
          <w:sz w:val="18"/>
          <w:lang w:val="zh-CN"/>
        </w:rPr>
      </w:pPr>
      <w:r>
        <w:rPr>
          <w:rFonts w:hint="eastAsia"/>
          <w:sz w:val="28"/>
          <w:szCs w:val="28"/>
          <w:lang w:val="en-US" w:eastAsia="zh-CN"/>
        </w:rPr>
        <w:t>发送：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zh-CN"/>
        </w:rPr>
        <w:t xml:space="preserve">02 03 00 00 00 01 84 39 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zh-CN"/>
        </w:rPr>
        <w:t>返回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zh-CN"/>
        </w:rPr>
        <w:t>（停止状态）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zh-CN"/>
        </w:rPr>
        <w:t>：</w:t>
      </w:r>
      <w:r>
        <w:rPr>
          <w:rFonts w:hint="eastAsia" w:asciiTheme="minorEastAsia" w:hAnsiTheme="minorEastAsia" w:eastAsiaTheme="minorEastAsia" w:cstheme="minorEastAsia"/>
          <w:color w:val="0000FF"/>
          <w:sz w:val="28"/>
          <w:szCs w:val="28"/>
          <w:lang w:val="zh-CN"/>
        </w:rPr>
        <w:t>02 03 02 00 00 FC 44</w:t>
      </w: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zh-CN"/>
        </w:rPr>
        <w:t>返回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zh-CN"/>
        </w:rPr>
        <w:t>（运行状态）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zh-CN"/>
        </w:rPr>
        <w:t>：</w:t>
      </w:r>
      <w:r>
        <w:rPr>
          <w:rFonts w:hint="eastAsia" w:asciiTheme="minorEastAsia" w:hAnsiTheme="minorEastAsia" w:eastAsiaTheme="minorEastAsia" w:cstheme="minorEastAsia"/>
          <w:color w:val="0000FF"/>
          <w:sz w:val="28"/>
          <w:szCs w:val="28"/>
          <w:lang w:val="zh-CN"/>
        </w:rPr>
        <w:t>02 03 02 00 01 3D 84</w:t>
      </w: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 xml:space="preserve"> </w:t>
      </w:r>
    </w:p>
    <w:p>
      <w:pPr>
        <w:numPr>
          <w:ilvl w:val="0"/>
          <w:numId w:val="3"/>
        </w:numP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>读取线圈状态</w:t>
      </w:r>
    </w:p>
    <w:p>
      <w:pPr>
        <w:numPr>
          <w:ilvl w:val="-1"/>
          <w:numId w:val="0"/>
        </w:numP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>本轮次留样是否结束</w:t>
      </w:r>
    </w:p>
    <w:p>
      <w:pPr>
        <w:numPr>
          <w:ilvl w:val="-1"/>
          <w:numId w:val="0"/>
        </w:numPr>
        <w:rPr>
          <w:rFonts w:hint="eastAsia" w:ascii="Fixedsys" w:hAnsi="Fixedsys" w:eastAsia="Fixedsys"/>
          <w:color w:val="008000"/>
          <w:sz w:val="18"/>
          <w:lang w:val="zh-CN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>发送：020100200001</w:t>
      </w:r>
      <w:r>
        <w:rPr>
          <w:rFonts w:hint="eastAsia" w:ascii="Fixedsys" w:hAnsi="Fixedsys" w:eastAsia="Fixedsys"/>
          <w:color w:val="008000"/>
          <w:sz w:val="28"/>
          <w:szCs w:val="28"/>
          <w:lang w:val="zh-CN"/>
        </w:rPr>
        <w:t>FC33</w:t>
      </w:r>
    </w:p>
    <w:p>
      <w:pPr>
        <w:numPr>
          <w:ilvl w:val="-1"/>
          <w:numId w:val="0"/>
        </w:numPr>
        <w:rPr>
          <w:rFonts w:hint="eastAsia" w:ascii="宋体" w:hAnsi="宋体" w:eastAsia="宋体" w:cs="宋体"/>
          <w:color w:val="0000FF"/>
          <w:sz w:val="28"/>
          <w:szCs w:val="28"/>
          <w:lang w:val="zh-CN"/>
        </w:rPr>
      </w:pPr>
      <w:r>
        <w:rPr>
          <w:rFonts w:hint="eastAsia" w:ascii="宋体" w:hAnsi="宋体" w:eastAsia="宋体" w:cs="宋体"/>
          <w:color w:val="0000FF"/>
          <w:sz w:val="28"/>
          <w:szCs w:val="28"/>
          <w:lang w:val="zh-CN"/>
        </w:rPr>
        <w:t>未结束返回：02 01 01 00 51 CC</w:t>
      </w:r>
    </w:p>
    <w:p>
      <w:pPr>
        <w:numPr>
          <w:ilvl w:val="-1"/>
          <w:numId w:val="0"/>
        </w:numPr>
        <w:rPr>
          <w:rFonts w:hint="eastAsia" w:ascii="宋体" w:hAnsi="宋体" w:eastAsia="宋体" w:cs="宋体"/>
          <w:color w:val="0000FF"/>
          <w:sz w:val="28"/>
          <w:szCs w:val="28"/>
          <w:lang w:val="zh-CN"/>
        </w:rPr>
      </w:pPr>
      <w:r>
        <w:rPr>
          <w:rFonts w:hint="eastAsia" w:ascii="宋体" w:hAnsi="宋体" w:eastAsia="宋体" w:cs="宋体"/>
          <w:color w:val="0000FF"/>
          <w:sz w:val="28"/>
          <w:szCs w:val="28"/>
          <w:lang w:val="zh-CN"/>
        </w:rPr>
        <w:t>结束返回：02 01 01 01 90 0C</w:t>
      </w:r>
    </w:p>
    <w:p>
      <w:pPr>
        <w:numPr>
          <w:ilvl w:val="-1"/>
          <w:numId w:val="0"/>
        </w:numPr>
        <w:rPr>
          <w:rFonts w:hint="eastAsia" w:ascii="宋体" w:hAnsi="宋体" w:eastAsia="宋体" w:cs="宋体"/>
          <w:color w:val="0000FF"/>
          <w:sz w:val="28"/>
          <w:szCs w:val="28"/>
          <w:lang w:val="zh-CN"/>
        </w:rPr>
      </w:pPr>
    </w:p>
    <w:p>
      <w:pPr>
        <w:numPr>
          <w:ilvl w:val="-1"/>
          <w:numId w:val="0"/>
        </w:numPr>
        <w:rPr>
          <w:rFonts w:hint="eastAsia" w:ascii="宋体" w:hAnsi="宋体" w:eastAsia="宋体" w:cs="宋体"/>
          <w:color w:val="0000FF"/>
          <w:sz w:val="28"/>
          <w:szCs w:val="28"/>
          <w:lang w:val="zh-CN"/>
        </w:rPr>
      </w:pPr>
    </w:p>
    <w:p>
      <w:pPr>
        <w:numPr>
          <w:ilvl w:val="-1"/>
          <w:numId w:val="0"/>
        </w:numPr>
        <w:rPr>
          <w:rFonts w:hint="eastAsia" w:ascii="宋体" w:hAnsi="宋体" w:eastAsia="宋体" w:cs="宋体"/>
          <w:color w:val="0000FF"/>
          <w:sz w:val="28"/>
          <w:szCs w:val="28"/>
          <w:lang w:val="zh-CN"/>
        </w:rPr>
      </w:pPr>
      <w:ins w:id="29" w:author="user" w:date="2020-10-29T08:58:51Z">
        <w:r>
          <w:rPr>
            <w:rFonts w:hint="eastAsia" w:ascii="宋体" w:hAnsi="宋体" w:eastAsia="宋体" w:cs="宋体"/>
            <w:color w:val="0000FF"/>
            <w:sz w:val="28"/>
            <w:szCs w:val="28"/>
            <w:lang w:val="zh-CN"/>
          </w:rPr>
          <w:t>串</w:t>
        </w:r>
      </w:ins>
      <w:ins w:id="30" w:author="user" w:date="2020-10-29T08:58:52Z">
        <w:r>
          <w:rPr>
            <w:rFonts w:hint="eastAsia" w:ascii="宋体" w:hAnsi="宋体" w:eastAsia="宋体" w:cs="宋体"/>
            <w:color w:val="0000FF"/>
            <w:sz w:val="28"/>
            <w:szCs w:val="28"/>
            <w:lang w:val="zh-CN"/>
          </w:rPr>
          <w:t>口</w:t>
        </w:r>
      </w:ins>
      <w:ins w:id="31" w:author="user" w:date="2020-10-29T08:58:53Z">
        <w:r>
          <w:rPr>
            <w:rFonts w:hint="eastAsia" w:ascii="宋体" w:hAnsi="宋体" w:eastAsia="宋体" w:cs="宋体"/>
            <w:color w:val="0000FF"/>
            <w:sz w:val="28"/>
            <w:szCs w:val="28"/>
            <w:lang w:val="zh-CN"/>
          </w:rPr>
          <w:t>测试</w:t>
        </w:r>
      </w:ins>
      <w:ins w:id="32" w:author="user" w:date="2020-10-29T08:58:54Z">
        <w:r>
          <w:rPr>
            <w:rFonts w:hint="eastAsia" w:ascii="宋体" w:hAnsi="宋体" w:eastAsia="宋体" w:cs="宋体"/>
            <w:color w:val="0000FF"/>
            <w:sz w:val="28"/>
            <w:szCs w:val="28"/>
            <w:lang w:val="zh-CN"/>
          </w:rPr>
          <w:t>数据</w:t>
        </w:r>
      </w:ins>
      <w:ins w:id="33" w:author="user" w:date="2020-10-29T08:58:56Z">
        <w:r>
          <w:rPr>
            <w:rFonts w:hint="eastAsia" w:ascii="宋体" w:hAnsi="宋体" w:eastAsia="宋体" w:cs="宋体"/>
            <w:color w:val="0000FF"/>
            <w:sz w:val="28"/>
            <w:szCs w:val="28"/>
            <w:lang w:val="zh-CN"/>
          </w:rPr>
          <w:t>：</w:t>
        </w:r>
      </w:ins>
    </w:p>
    <w:p>
      <w:pPr>
        <w:spacing w:beforeLines="0" w:afterLines="0"/>
        <w:jc w:val="left"/>
        <w:rPr>
          <w:rFonts w:hint="eastAsia" w:ascii="Fixedsys" w:hAnsi="Fixedsys" w:eastAsia="Fixedsys"/>
          <w:color w:val="808080"/>
          <w:sz w:val="18"/>
          <w:lang w:val="zh-CN"/>
        </w:rPr>
      </w:pPr>
      <w:r>
        <w:rPr>
          <w:rFonts w:hint="eastAsia" w:ascii="Fixedsys" w:hAnsi="Fixedsys" w:eastAsia="Fixedsys"/>
          <w:color w:val="008000"/>
          <w:sz w:val="18"/>
          <w:lang w:val="zh-CN"/>
        </w:rPr>
        <w:t xml:space="preserve">01 03 00 57 00 01 35 DA </w:t>
      </w:r>
    </w:p>
    <w:p>
      <w:pPr>
        <w:spacing w:beforeLines="0" w:afterLines="0"/>
        <w:jc w:val="left"/>
        <w:rPr>
          <w:rFonts w:hint="eastAsia" w:ascii="Fixedsys" w:hAnsi="Fixedsys" w:eastAsia="Fixedsys"/>
          <w:color w:val="0000FF"/>
          <w:sz w:val="18"/>
          <w:lang w:val="zh-CN"/>
        </w:rPr>
      </w:pPr>
      <w:r>
        <w:rPr>
          <w:rFonts w:hint="eastAsia" w:ascii="Fixedsys" w:hAnsi="Fixedsys" w:eastAsia="Fixedsys"/>
          <w:color w:val="808080"/>
          <w:sz w:val="18"/>
          <w:lang w:val="zh-CN"/>
        </w:rPr>
        <w:t>(16 ms)</w:t>
      </w:r>
    </w:p>
    <w:p>
      <w:pPr>
        <w:spacing w:beforeLines="0" w:afterLines="0"/>
        <w:jc w:val="left"/>
        <w:rPr>
          <w:rFonts w:hint="eastAsia" w:ascii="Fixedsys" w:hAnsi="Fixedsys" w:eastAsia="Fixedsys"/>
          <w:color w:val="008000"/>
          <w:sz w:val="18"/>
          <w:lang w:val="zh-CN"/>
        </w:rPr>
      </w:pPr>
      <w:r>
        <w:rPr>
          <w:rFonts w:hint="eastAsia" w:ascii="Fixedsys" w:hAnsi="Fixedsys" w:eastAsia="Fixedsys"/>
          <w:color w:val="0000FF"/>
          <w:sz w:val="18"/>
          <w:lang w:val="zh-CN"/>
        </w:rPr>
        <w:t xml:space="preserve">01 03 02 00 03 F8 45 </w:t>
      </w:r>
    </w:p>
    <w:p>
      <w:pPr>
        <w:spacing w:beforeLines="0" w:afterLines="0"/>
        <w:jc w:val="left"/>
        <w:rPr>
          <w:rFonts w:hint="eastAsia" w:ascii="Fixedsys" w:hAnsi="Fixedsys" w:eastAsia="Fixedsys"/>
          <w:color w:val="808080"/>
          <w:sz w:val="18"/>
          <w:lang w:val="zh-CN"/>
        </w:rPr>
      </w:pPr>
      <w:r>
        <w:rPr>
          <w:rFonts w:hint="eastAsia" w:ascii="Fixedsys" w:hAnsi="Fixedsys" w:eastAsia="Fixedsys"/>
          <w:color w:val="008000"/>
          <w:sz w:val="18"/>
          <w:lang w:val="zh-CN"/>
        </w:rPr>
        <w:t xml:space="preserve">01 05 00 2D FF 00 1C 33 </w:t>
      </w:r>
    </w:p>
    <w:p>
      <w:pPr>
        <w:spacing w:beforeLines="0" w:afterLines="0"/>
        <w:jc w:val="left"/>
        <w:rPr>
          <w:rFonts w:hint="eastAsia" w:ascii="Fixedsys" w:hAnsi="Fixedsys" w:eastAsia="Fixedsys"/>
          <w:color w:val="0000FF"/>
          <w:sz w:val="18"/>
          <w:lang w:val="zh-CN"/>
        </w:rPr>
      </w:pPr>
      <w:r>
        <w:rPr>
          <w:rFonts w:hint="eastAsia" w:ascii="Fixedsys" w:hAnsi="Fixedsys" w:eastAsia="Fixedsys"/>
          <w:color w:val="808080"/>
          <w:sz w:val="18"/>
          <w:lang w:val="zh-CN"/>
        </w:rPr>
        <w:t>(32 ms)</w:t>
      </w:r>
    </w:p>
    <w:p>
      <w:pPr>
        <w:spacing w:beforeLines="0" w:afterLines="0"/>
        <w:jc w:val="left"/>
        <w:rPr>
          <w:rFonts w:hint="eastAsia" w:ascii="Fixedsys" w:hAnsi="Fixedsys" w:eastAsia="Fixedsys"/>
          <w:color w:val="008000"/>
          <w:sz w:val="18"/>
          <w:lang w:val="zh-CN"/>
        </w:rPr>
      </w:pPr>
      <w:r>
        <w:rPr>
          <w:rFonts w:hint="eastAsia" w:ascii="Fixedsys" w:hAnsi="Fixedsys" w:eastAsia="Fixedsys"/>
          <w:color w:val="0000FF"/>
          <w:sz w:val="18"/>
          <w:lang w:val="zh-CN"/>
        </w:rPr>
        <w:t xml:space="preserve">01 05 00 2D FF 00 1C 33 </w:t>
      </w:r>
    </w:p>
    <w:p>
      <w:pPr>
        <w:spacing w:beforeLines="0" w:afterLines="0"/>
        <w:jc w:val="left"/>
        <w:rPr>
          <w:rFonts w:hint="eastAsia" w:ascii="Fixedsys" w:hAnsi="Fixedsys" w:eastAsia="Fixedsys"/>
          <w:color w:val="808080"/>
          <w:sz w:val="18"/>
          <w:lang w:val="zh-CN"/>
        </w:rPr>
      </w:pPr>
      <w:r>
        <w:rPr>
          <w:rFonts w:hint="eastAsia" w:ascii="Fixedsys" w:hAnsi="Fixedsys" w:eastAsia="Fixedsys"/>
          <w:color w:val="008000"/>
          <w:sz w:val="18"/>
          <w:lang w:val="zh-CN"/>
        </w:rPr>
        <w:t xml:space="preserve">02 03 00 57 00 01 35 E9 </w:t>
      </w:r>
    </w:p>
    <w:p>
      <w:pPr>
        <w:spacing w:beforeLines="0" w:afterLines="0"/>
        <w:jc w:val="left"/>
        <w:rPr>
          <w:rFonts w:hint="eastAsia" w:ascii="Fixedsys" w:hAnsi="Fixedsys" w:eastAsia="Fixedsys"/>
          <w:color w:val="0000FF"/>
          <w:sz w:val="18"/>
          <w:lang w:val="zh-CN"/>
        </w:rPr>
      </w:pPr>
      <w:r>
        <w:rPr>
          <w:rFonts w:hint="eastAsia" w:ascii="Fixedsys" w:hAnsi="Fixedsys" w:eastAsia="Fixedsys"/>
          <w:color w:val="808080"/>
          <w:sz w:val="18"/>
          <w:lang w:val="zh-CN"/>
        </w:rPr>
        <w:t>(62 ms)</w:t>
      </w:r>
    </w:p>
    <w:p>
      <w:pPr>
        <w:spacing w:beforeLines="0" w:afterLines="0"/>
        <w:jc w:val="left"/>
        <w:rPr>
          <w:rFonts w:hint="eastAsia" w:ascii="Fixedsys" w:hAnsi="Fixedsys" w:eastAsia="Fixedsys"/>
          <w:color w:val="008000"/>
          <w:sz w:val="18"/>
          <w:lang w:val="zh-CN"/>
        </w:rPr>
      </w:pPr>
      <w:r>
        <w:rPr>
          <w:rFonts w:hint="eastAsia" w:ascii="Fixedsys" w:hAnsi="Fixedsys" w:eastAsia="Fixedsys"/>
          <w:color w:val="0000FF"/>
          <w:sz w:val="18"/>
          <w:lang w:val="zh-CN"/>
        </w:rPr>
        <w:t xml:space="preserve">02 03 02 00 04 FD 87 </w:t>
      </w:r>
    </w:p>
    <w:p>
      <w:pPr>
        <w:spacing w:beforeLines="0" w:afterLines="0"/>
        <w:jc w:val="left"/>
        <w:rPr>
          <w:rFonts w:hint="eastAsia" w:ascii="Fixedsys" w:hAnsi="Fixedsys" w:eastAsia="Fixedsys"/>
          <w:color w:val="808080"/>
          <w:sz w:val="18"/>
          <w:lang w:val="zh-CN"/>
        </w:rPr>
      </w:pPr>
      <w:r>
        <w:rPr>
          <w:rFonts w:hint="eastAsia" w:ascii="Fixedsys" w:hAnsi="Fixedsys" w:eastAsia="Fixedsys"/>
          <w:color w:val="008000"/>
          <w:sz w:val="18"/>
          <w:lang w:val="zh-CN"/>
        </w:rPr>
        <w:t xml:space="preserve">02 05 00 2D FF 00 1C 00 </w:t>
      </w:r>
    </w:p>
    <w:p>
      <w:pPr>
        <w:spacing w:beforeLines="0" w:afterLines="0"/>
        <w:jc w:val="left"/>
        <w:rPr>
          <w:rFonts w:hint="eastAsia" w:ascii="Fixedsys" w:hAnsi="Fixedsys" w:eastAsia="Fixedsys"/>
          <w:color w:val="0000FF"/>
          <w:sz w:val="18"/>
          <w:lang w:val="zh-CN"/>
        </w:rPr>
      </w:pPr>
      <w:r>
        <w:rPr>
          <w:rFonts w:hint="eastAsia" w:ascii="Fixedsys" w:hAnsi="Fixedsys" w:eastAsia="Fixedsys"/>
          <w:color w:val="808080"/>
          <w:sz w:val="18"/>
          <w:lang w:val="zh-CN"/>
        </w:rPr>
        <w:t>(62 ms)</w:t>
      </w:r>
    </w:p>
    <w:p>
      <w:pPr>
        <w:spacing w:beforeLines="0" w:afterLines="0"/>
        <w:jc w:val="left"/>
        <w:rPr>
          <w:rFonts w:hint="eastAsia" w:ascii="Fixedsys" w:hAnsi="Fixedsys" w:eastAsia="Fixedsys"/>
          <w:color w:val="008000"/>
          <w:sz w:val="18"/>
          <w:lang w:val="zh-CN"/>
        </w:rPr>
      </w:pPr>
      <w:r>
        <w:rPr>
          <w:rFonts w:hint="eastAsia" w:ascii="Fixedsys" w:hAnsi="Fixedsys" w:eastAsia="Fixedsys"/>
          <w:color w:val="0000FF"/>
          <w:sz w:val="18"/>
          <w:lang w:val="zh-CN"/>
        </w:rPr>
        <w:t xml:space="preserve">02 05 00 2D FF 00 1C 00 </w:t>
      </w:r>
    </w:p>
    <w:p>
      <w:pPr>
        <w:spacing w:beforeLines="0" w:afterLines="0"/>
        <w:jc w:val="left"/>
        <w:rPr>
          <w:rFonts w:hint="eastAsia" w:ascii="Fixedsys" w:hAnsi="Fixedsys" w:eastAsia="Fixedsys"/>
          <w:color w:val="808080"/>
          <w:sz w:val="18"/>
          <w:lang w:val="zh-CN"/>
        </w:rPr>
      </w:pPr>
      <w:r>
        <w:rPr>
          <w:rFonts w:hint="eastAsia" w:ascii="Fixedsys" w:hAnsi="Fixedsys" w:eastAsia="Fixedsys"/>
          <w:color w:val="008000"/>
          <w:sz w:val="18"/>
          <w:lang w:val="zh-CN"/>
        </w:rPr>
        <w:t xml:space="preserve">02 01 00 20 00 01 FC 33 </w:t>
      </w:r>
    </w:p>
    <w:p>
      <w:pPr>
        <w:spacing w:beforeLines="0" w:afterLines="0"/>
        <w:jc w:val="left"/>
        <w:rPr>
          <w:rFonts w:hint="eastAsia" w:ascii="Fixedsys" w:hAnsi="Fixedsys" w:eastAsia="Fixedsys"/>
          <w:color w:val="0000FF"/>
          <w:sz w:val="18"/>
          <w:lang w:val="zh-CN"/>
        </w:rPr>
      </w:pPr>
      <w:r>
        <w:rPr>
          <w:rFonts w:hint="eastAsia" w:ascii="Fixedsys" w:hAnsi="Fixedsys" w:eastAsia="Fixedsys"/>
          <w:color w:val="808080"/>
          <w:sz w:val="18"/>
          <w:lang w:val="zh-CN"/>
        </w:rPr>
        <w:t>(47 ms)</w:t>
      </w:r>
    </w:p>
    <w:p>
      <w:pPr>
        <w:spacing w:beforeLines="0" w:afterLines="0"/>
        <w:jc w:val="left"/>
        <w:rPr>
          <w:rFonts w:hint="eastAsia" w:ascii="Fixedsys" w:hAnsi="Fixedsys" w:eastAsia="Fixedsys"/>
          <w:color w:val="008000"/>
          <w:sz w:val="18"/>
          <w:lang w:val="zh-CN"/>
        </w:rPr>
      </w:pPr>
    </w:p>
    <w:p>
      <w:pPr>
        <w:spacing w:beforeLines="0" w:afterLines="0"/>
        <w:jc w:val="left"/>
        <w:rPr>
          <w:rFonts w:hint="eastAsia" w:ascii="Fixedsys" w:hAnsi="Fixedsys" w:eastAsia="Fixedsys"/>
          <w:color w:val="808080"/>
          <w:sz w:val="18"/>
          <w:lang w:val="zh-CN"/>
        </w:rPr>
      </w:pPr>
      <w:r>
        <w:rPr>
          <w:rFonts w:hint="eastAsia" w:ascii="Fixedsys" w:hAnsi="Fixedsys" w:eastAsia="Fixedsys"/>
          <w:color w:val="008000"/>
          <w:sz w:val="18"/>
          <w:lang w:val="zh-CN"/>
        </w:rPr>
        <w:t xml:space="preserve">02 05 00 2D FF 00 1C 00 </w:t>
      </w:r>
    </w:p>
    <w:p>
      <w:pPr>
        <w:spacing w:beforeLines="0" w:afterLines="0"/>
        <w:jc w:val="left"/>
        <w:rPr>
          <w:rFonts w:hint="eastAsia" w:ascii="Fixedsys" w:hAnsi="Fixedsys" w:eastAsia="Fixedsys"/>
          <w:color w:val="0000FF"/>
          <w:sz w:val="18"/>
          <w:lang w:val="zh-CN"/>
        </w:rPr>
      </w:pPr>
      <w:r>
        <w:rPr>
          <w:rFonts w:hint="eastAsia" w:ascii="Fixedsys" w:hAnsi="Fixedsys" w:eastAsia="Fixedsys"/>
          <w:color w:val="808080"/>
          <w:sz w:val="18"/>
          <w:lang w:val="zh-CN"/>
        </w:rPr>
        <w:t>(15 ms)</w:t>
      </w:r>
    </w:p>
    <w:p>
      <w:pPr>
        <w:spacing w:beforeLines="0" w:afterLines="0"/>
        <w:jc w:val="left"/>
        <w:rPr>
          <w:rFonts w:hint="eastAsia" w:ascii="Fixedsys" w:hAnsi="Fixedsys" w:eastAsia="Fixedsys"/>
          <w:color w:val="008000"/>
          <w:sz w:val="18"/>
          <w:lang w:val="zh-CN"/>
        </w:rPr>
      </w:pPr>
      <w:r>
        <w:rPr>
          <w:rFonts w:hint="eastAsia" w:ascii="Fixedsys" w:hAnsi="Fixedsys" w:eastAsia="Fixedsys"/>
          <w:color w:val="0000FF"/>
          <w:sz w:val="18"/>
          <w:lang w:val="zh-CN"/>
        </w:rPr>
        <w:t xml:space="preserve">02 05 00 2D FF 00 1C 00 </w:t>
      </w:r>
    </w:p>
    <w:p>
      <w:pPr>
        <w:spacing w:beforeLines="0" w:afterLines="0"/>
        <w:jc w:val="left"/>
        <w:rPr>
          <w:rFonts w:hint="eastAsia" w:ascii="Fixedsys" w:hAnsi="Fixedsys" w:eastAsia="Fixedsys"/>
          <w:color w:val="808080"/>
          <w:sz w:val="18"/>
          <w:lang w:val="zh-CN"/>
        </w:rPr>
      </w:pPr>
      <w:r>
        <w:rPr>
          <w:rFonts w:hint="eastAsia" w:ascii="Fixedsys" w:hAnsi="Fixedsys" w:eastAsia="Fixedsys"/>
          <w:color w:val="008000"/>
          <w:sz w:val="18"/>
          <w:lang w:val="zh-CN"/>
        </w:rPr>
        <w:t xml:space="preserve">02 05 00 2D FF 00 1C 00 </w:t>
      </w:r>
    </w:p>
    <w:p>
      <w:pPr>
        <w:spacing w:beforeLines="0" w:afterLines="0"/>
        <w:jc w:val="left"/>
        <w:rPr>
          <w:rFonts w:hint="eastAsia" w:ascii="Fixedsys" w:hAnsi="Fixedsys" w:eastAsia="Fixedsys"/>
          <w:color w:val="0000FF"/>
          <w:sz w:val="18"/>
          <w:lang w:val="zh-CN"/>
        </w:rPr>
      </w:pPr>
      <w:r>
        <w:rPr>
          <w:rFonts w:hint="eastAsia" w:ascii="Fixedsys" w:hAnsi="Fixedsys" w:eastAsia="Fixedsys"/>
          <w:color w:val="808080"/>
          <w:sz w:val="18"/>
          <w:lang w:val="zh-CN"/>
        </w:rPr>
        <w:t>(47 ms)</w:t>
      </w:r>
    </w:p>
    <w:p>
      <w:pPr>
        <w:spacing w:beforeLines="0" w:afterLines="0"/>
        <w:jc w:val="left"/>
        <w:rPr>
          <w:rFonts w:hint="eastAsia" w:ascii="Fixedsys" w:hAnsi="Fixedsys" w:eastAsia="Fixedsys"/>
          <w:color w:val="008000"/>
          <w:sz w:val="18"/>
          <w:lang w:val="zh-CN"/>
        </w:rPr>
      </w:pPr>
      <w:r>
        <w:rPr>
          <w:rFonts w:hint="eastAsia" w:ascii="Fixedsys" w:hAnsi="Fixedsys" w:eastAsia="Fixedsys"/>
          <w:color w:val="0000FF"/>
          <w:sz w:val="18"/>
          <w:lang w:val="zh-CN"/>
        </w:rPr>
        <w:t xml:space="preserve">02 05 00 2D FF 00 1C 00 </w:t>
      </w:r>
    </w:p>
    <w:p>
      <w:pPr>
        <w:spacing w:beforeLines="0" w:afterLines="0"/>
        <w:jc w:val="left"/>
        <w:rPr>
          <w:rFonts w:hint="eastAsia" w:ascii="Fixedsys" w:hAnsi="Fixedsys" w:eastAsia="Fixedsys"/>
          <w:color w:val="808080"/>
          <w:sz w:val="18"/>
          <w:lang w:val="zh-CN"/>
        </w:rPr>
      </w:pPr>
      <w:r>
        <w:rPr>
          <w:rFonts w:hint="eastAsia" w:ascii="Fixedsys" w:hAnsi="Fixedsys" w:eastAsia="Fixedsys"/>
          <w:color w:val="008000"/>
          <w:sz w:val="18"/>
          <w:lang w:val="zh-CN"/>
        </w:rPr>
        <w:t xml:space="preserve">02 01 00 20 00 01 FC 33 </w:t>
      </w:r>
    </w:p>
    <w:p>
      <w:pPr>
        <w:spacing w:beforeLines="0" w:afterLines="0"/>
        <w:jc w:val="left"/>
        <w:rPr>
          <w:rFonts w:hint="eastAsia" w:ascii="Fixedsys" w:hAnsi="Fixedsys" w:eastAsia="Fixedsys"/>
          <w:color w:val="0000FF"/>
          <w:sz w:val="18"/>
          <w:lang w:val="zh-CN"/>
        </w:rPr>
      </w:pPr>
      <w:r>
        <w:rPr>
          <w:rFonts w:hint="eastAsia" w:ascii="Fixedsys" w:hAnsi="Fixedsys" w:eastAsia="Fixedsys"/>
          <w:color w:val="808080"/>
          <w:sz w:val="18"/>
          <w:lang w:val="zh-CN"/>
        </w:rPr>
        <w:t>(47 ms)</w:t>
      </w:r>
    </w:p>
    <w:p>
      <w:pPr>
        <w:spacing w:beforeLines="0" w:afterLines="0"/>
        <w:jc w:val="left"/>
        <w:rPr>
          <w:rFonts w:hint="eastAsia" w:ascii="Fixedsys" w:hAnsi="Fixedsys" w:eastAsia="Fixedsys"/>
          <w:color w:val="008000"/>
          <w:sz w:val="18"/>
          <w:lang w:val="zh-CN"/>
        </w:rPr>
      </w:pPr>
    </w:p>
    <w:p>
      <w:pPr>
        <w:spacing w:beforeLines="0" w:afterLines="0"/>
        <w:jc w:val="left"/>
        <w:rPr>
          <w:rFonts w:hint="eastAsia" w:ascii="Fixedsys" w:hAnsi="Fixedsys" w:eastAsia="Fixedsys"/>
          <w:color w:val="808080"/>
          <w:sz w:val="18"/>
          <w:lang w:val="zh-CN"/>
        </w:rPr>
      </w:pPr>
      <w:r>
        <w:rPr>
          <w:rFonts w:hint="eastAsia" w:ascii="Fixedsys" w:hAnsi="Fixedsys" w:eastAsia="Fixedsys"/>
          <w:color w:val="008000"/>
          <w:sz w:val="18"/>
          <w:lang w:val="zh-CN"/>
        </w:rPr>
        <w:t xml:space="preserve">02 01 00 20 00 01 FC 33 </w:t>
      </w:r>
    </w:p>
    <w:p>
      <w:pPr>
        <w:spacing w:beforeLines="0" w:afterLines="0"/>
        <w:jc w:val="left"/>
        <w:rPr>
          <w:rFonts w:hint="eastAsia" w:ascii="Fixedsys" w:hAnsi="Fixedsys" w:eastAsia="Fixedsys"/>
          <w:color w:val="0000FF"/>
          <w:sz w:val="18"/>
          <w:lang w:val="zh-CN"/>
        </w:rPr>
      </w:pPr>
      <w:r>
        <w:rPr>
          <w:rFonts w:hint="eastAsia" w:ascii="Fixedsys" w:hAnsi="Fixedsys" w:eastAsia="Fixedsys"/>
          <w:color w:val="808080"/>
          <w:sz w:val="18"/>
          <w:lang w:val="zh-CN"/>
        </w:rPr>
        <w:t>(31 ms)</w:t>
      </w:r>
    </w:p>
    <w:p>
      <w:pPr>
        <w:spacing w:beforeLines="0" w:afterLines="0"/>
        <w:jc w:val="left"/>
        <w:rPr>
          <w:rFonts w:hint="eastAsia" w:ascii="Fixedsys" w:hAnsi="Fixedsys" w:eastAsia="Fixedsys"/>
          <w:color w:val="008000"/>
          <w:sz w:val="18"/>
          <w:lang w:val="zh-CN"/>
        </w:rPr>
      </w:pPr>
      <w:r>
        <w:rPr>
          <w:rFonts w:hint="eastAsia" w:ascii="Fixedsys" w:hAnsi="Fixedsys" w:eastAsia="Fixedsys"/>
          <w:color w:val="0000FF"/>
          <w:sz w:val="18"/>
          <w:lang w:val="zh-CN"/>
        </w:rPr>
        <w:t xml:space="preserve">02 01 01 01 90 0C </w:t>
      </w:r>
    </w:p>
    <w:p>
      <w:pPr>
        <w:spacing w:beforeLines="0" w:afterLines="0"/>
        <w:jc w:val="left"/>
        <w:rPr>
          <w:rFonts w:hint="eastAsia" w:ascii="Fixedsys" w:hAnsi="Fixedsys" w:eastAsia="Fixedsys"/>
          <w:color w:val="808080"/>
          <w:sz w:val="18"/>
          <w:lang w:val="zh-CN"/>
        </w:rPr>
      </w:pPr>
      <w:r>
        <w:rPr>
          <w:rFonts w:hint="eastAsia" w:ascii="Fixedsys" w:hAnsi="Fixedsys" w:eastAsia="Fixedsys"/>
          <w:color w:val="008000"/>
          <w:sz w:val="18"/>
          <w:lang w:val="zh-CN"/>
        </w:rPr>
        <w:t xml:space="preserve">02 01 00 20 00 01 FC 33 </w:t>
      </w:r>
    </w:p>
    <w:p>
      <w:pPr>
        <w:spacing w:beforeLines="0" w:afterLines="0"/>
        <w:jc w:val="left"/>
        <w:rPr>
          <w:rFonts w:hint="eastAsia" w:ascii="Fixedsys" w:hAnsi="Fixedsys" w:eastAsia="Fixedsys"/>
          <w:color w:val="0000FF"/>
          <w:sz w:val="18"/>
          <w:lang w:val="zh-CN"/>
        </w:rPr>
      </w:pPr>
      <w:r>
        <w:rPr>
          <w:rFonts w:hint="eastAsia" w:ascii="Fixedsys" w:hAnsi="Fixedsys" w:eastAsia="Fixedsys"/>
          <w:color w:val="808080"/>
          <w:sz w:val="18"/>
          <w:lang w:val="zh-CN"/>
        </w:rPr>
        <w:t>(62 ms)</w:t>
      </w:r>
    </w:p>
    <w:p>
      <w:pPr>
        <w:spacing w:beforeLines="0" w:afterLines="0"/>
        <w:jc w:val="left"/>
        <w:rPr>
          <w:rFonts w:hint="eastAsia" w:ascii="Fixedsys" w:hAnsi="Fixedsys" w:eastAsia="Fixedsys"/>
          <w:color w:val="auto"/>
          <w:sz w:val="18"/>
          <w:lang w:val="zh-CN"/>
        </w:rPr>
      </w:pPr>
      <w:r>
        <w:rPr>
          <w:rFonts w:hint="eastAsia" w:ascii="Fixedsys" w:hAnsi="Fixedsys" w:eastAsia="Fixedsys"/>
          <w:color w:val="0000FF"/>
          <w:sz w:val="18"/>
          <w:lang w:val="zh-CN"/>
        </w:rPr>
        <w:t xml:space="preserve">02 01 01 01 90 0C   </w:t>
      </w:r>
    </w:p>
    <w:p>
      <w:pPr>
        <w:numPr>
          <w:ilvl w:val="-1"/>
          <w:numId w:val="0"/>
        </w:numPr>
        <w:rPr>
          <w:rFonts w:hint="eastAsia" w:ascii="宋体" w:hAnsi="宋体" w:eastAsia="宋体" w:cs="宋体"/>
          <w:color w:val="0000FF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Fixedsys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743B82"/>
    <w:multiLevelType w:val="singleLevel"/>
    <w:tmpl w:val="B8743B82"/>
    <w:lvl w:ilvl="0" w:tentative="0">
      <w:start w:val="1"/>
      <w:numFmt w:val="decimal"/>
      <w:suff w:val="nothing"/>
      <w:lvlText w:val="%1-"/>
      <w:lvlJc w:val="left"/>
    </w:lvl>
  </w:abstractNum>
  <w:abstractNum w:abstractNumId="1">
    <w:nsid w:val="291ABF99"/>
    <w:multiLevelType w:val="singleLevel"/>
    <w:tmpl w:val="291ABF99"/>
    <w:lvl w:ilvl="0" w:tentative="0">
      <w:start w:val="1"/>
      <w:numFmt w:val="decimal"/>
      <w:suff w:val="nothing"/>
      <w:lvlText w:val="%1-"/>
      <w:lvlJc w:val="left"/>
    </w:lvl>
  </w:abstractNum>
  <w:abstractNum w:abstractNumId="2">
    <w:nsid w:val="5A16406F"/>
    <w:multiLevelType w:val="singleLevel"/>
    <w:tmpl w:val="5A16406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doNotDisplayPageBoundaries w:val="1"/>
  <w:bordersDoNotSurroundHeader w:val="1"/>
  <w:bordersDoNotSurroundFooter w:val="1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M3OTY0OTZlY2ZiMDk2YjJmMjI2M2M2YjZmYjU5ODEifQ=="/>
  </w:docVars>
  <w:rsids>
    <w:rsidRoot w:val="00172A27"/>
    <w:rsid w:val="04337AA8"/>
    <w:rsid w:val="06443E02"/>
    <w:rsid w:val="066A0896"/>
    <w:rsid w:val="06B630F6"/>
    <w:rsid w:val="08147D16"/>
    <w:rsid w:val="09631E3C"/>
    <w:rsid w:val="0A107704"/>
    <w:rsid w:val="0C5D0921"/>
    <w:rsid w:val="0D2B48C2"/>
    <w:rsid w:val="0FAC192C"/>
    <w:rsid w:val="12ED7357"/>
    <w:rsid w:val="138F53A0"/>
    <w:rsid w:val="1A702010"/>
    <w:rsid w:val="1AB4311A"/>
    <w:rsid w:val="1B921872"/>
    <w:rsid w:val="1BE02183"/>
    <w:rsid w:val="1CC0681E"/>
    <w:rsid w:val="1E1C7B47"/>
    <w:rsid w:val="1E5A709D"/>
    <w:rsid w:val="1F246D70"/>
    <w:rsid w:val="21357384"/>
    <w:rsid w:val="21413755"/>
    <w:rsid w:val="22C77EA4"/>
    <w:rsid w:val="2894181B"/>
    <w:rsid w:val="292F7ED3"/>
    <w:rsid w:val="2C2B6152"/>
    <w:rsid w:val="2EE64BDF"/>
    <w:rsid w:val="32576662"/>
    <w:rsid w:val="32AB427A"/>
    <w:rsid w:val="3B18207A"/>
    <w:rsid w:val="3D5F304C"/>
    <w:rsid w:val="3F0A4FD2"/>
    <w:rsid w:val="40180BA1"/>
    <w:rsid w:val="429F1411"/>
    <w:rsid w:val="43B94A73"/>
    <w:rsid w:val="45767622"/>
    <w:rsid w:val="46E85916"/>
    <w:rsid w:val="476D2932"/>
    <w:rsid w:val="47B13395"/>
    <w:rsid w:val="4A9873EB"/>
    <w:rsid w:val="4B0414A7"/>
    <w:rsid w:val="4D037B8F"/>
    <w:rsid w:val="4D22366F"/>
    <w:rsid w:val="4F235ECF"/>
    <w:rsid w:val="4F5554A2"/>
    <w:rsid w:val="4FC82A02"/>
    <w:rsid w:val="54FD65E3"/>
    <w:rsid w:val="5769016B"/>
    <w:rsid w:val="59FF15D9"/>
    <w:rsid w:val="5AD32556"/>
    <w:rsid w:val="5B2075EF"/>
    <w:rsid w:val="5C253967"/>
    <w:rsid w:val="5CC33C8B"/>
    <w:rsid w:val="5F537E8B"/>
    <w:rsid w:val="60CD1CEB"/>
    <w:rsid w:val="62324622"/>
    <w:rsid w:val="66082FE9"/>
    <w:rsid w:val="684B18E9"/>
    <w:rsid w:val="689E17EA"/>
    <w:rsid w:val="6E281B52"/>
    <w:rsid w:val="6F1D2AE4"/>
    <w:rsid w:val="6FE26DBA"/>
    <w:rsid w:val="720A76CB"/>
    <w:rsid w:val="728E1B75"/>
    <w:rsid w:val="73932F52"/>
    <w:rsid w:val="748E6179"/>
    <w:rsid w:val="75512794"/>
    <w:rsid w:val="768659B8"/>
    <w:rsid w:val="76EE1E95"/>
    <w:rsid w:val="77820E89"/>
    <w:rsid w:val="77BD1EAE"/>
    <w:rsid w:val="79983D03"/>
    <w:rsid w:val="7C8056F4"/>
    <w:rsid w:val="7D7A3C8C"/>
    <w:rsid w:val="7F527E5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793</Words>
  <Characters>1136</Characters>
  <Lines>0</Lines>
  <Paragraphs>0</Paragraphs>
  <TotalTime>71</TotalTime>
  <ScaleCrop>false</ScaleCrop>
  <LinksUpToDate>false</LinksUpToDate>
  <CharactersWithSpaces>1332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guyanwu</dc:creator>
  <cp:lastModifiedBy>user</cp:lastModifiedBy>
  <dcterms:modified xsi:type="dcterms:W3CDTF">2022-08-10T09:22:02Z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D67D7F0868E44FD09B6CBDF625A6723F</vt:lpwstr>
  </property>
</Properties>
</file>